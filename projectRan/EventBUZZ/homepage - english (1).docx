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CA3F0" w14:textId="3CF7EEE2" w:rsidR="00DE70E3" w:rsidRPr="00F16B51" w:rsidRDefault="004D4198" w:rsidP="004D4198">
      <w:pPr>
        <w:bidi w:val="0"/>
        <w:rPr>
          <w:b/>
          <w:bCs/>
        </w:rPr>
      </w:pPr>
      <w:r w:rsidRPr="00F16B51">
        <w:rPr>
          <w:b/>
          <w:bCs/>
        </w:rPr>
        <w:t xml:space="preserve">A smart system </w:t>
      </w:r>
      <w:r w:rsidR="00947992">
        <w:rPr>
          <w:b/>
          <w:bCs/>
        </w:rPr>
        <w:t>f</w:t>
      </w:r>
      <w:r w:rsidRPr="00F16B51">
        <w:rPr>
          <w:b/>
          <w:bCs/>
        </w:rPr>
        <w:t xml:space="preserve">or </w:t>
      </w:r>
      <w:r w:rsidR="00BE0F2C" w:rsidRPr="00F16B51">
        <w:rPr>
          <w:b/>
          <w:bCs/>
        </w:rPr>
        <w:t>increasing</w:t>
      </w:r>
      <w:r w:rsidRPr="00F16B51">
        <w:rPr>
          <w:b/>
          <w:bCs/>
        </w:rPr>
        <w:t xml:space="preserve"> ticket sales</w:t>
      </w:r>
    </w:p>
    <w:p w14:paraId="320421E4" w14:textId="7AD9807F" w:rsidR="004D4198" w:rsidRDefault="004D4198" w:rsidP="004D4198">
      <w:pPr>
        <w:bidi w:val="0"/>
        <w:rPr>
          <w:rtl/>
        </w:rPr>
      </w:pPr>
      <w:r>
        <w:t xml:space="preserve">Offering advanced tools for </w:t>
      </w:r>
      <w:r w:rsidR="00947992">
        <w:t xml:space="preserve">selling </w:t>
      </w:r>
      <w:r>
        <w:t xml:space="preserve">tickets, managing </w:t>
      </w:r>
      <w:r w:rsidR="00947992">
        <w:t>audience</w:t>
      </w:r>
      <w:r>
        <w:t xml:space="preserve"> relations and promoting events</w:t>
      </w:r>
      <w:r w:rsidR="00947992">
        <w:t>,</w:t>
      </w:r>
      <w:r>
        <w:t xml:space="preserve"> </w:t>
      </w:r>
      <w:r w:rsidR="00947992">
        <w:t xml:space="preserve">all </w:t>
      </w:r>
      <w:r>
        <w:t>integrated in a friendly system that will help you produce bigger and better events</w:t>
      </w:r>
    </w:p>
    <w:p w14:paraId="671A4708" w14:textId="77777777" w:rsidR="004D4198" w:rsidRDefault="004D4198" w:rsidP="004D4198">
      <w:pPr>
        <w:bidi w:val="0"/>
      </w:pPr>
    </w:p>
    <w:p w14:paraId="3A7715BB" w14:textId="77777777" w:rsidR="00F16B51" w:rsidRDefault="00F16B51" w:rsidP="004D4198">
      <w:pPr>
        <w:bidi w:val="0"/>
      </w:pPr>
    </w:p>
    <w:p w14:paraId="440E85C0" w14:textId="44C4517E" w:rsidR="004D4198" w:rsidRDefault="004D4198" w:rsidP="00F16B51">
      <w:pPr>
        <w:bidi w:val="0"/>
      </w:pPr>
      <w:r>
        <w:t>We are here to help you sell more tickets, expand your audience and produce bigger and better events</w:t>
      </w:r>
    </w:p>
    <w:p w14:paraId="076E39CF" w14:textId="77777777" w:rsidR="004D4198" w:rsidRDefault="004D4198" w:rsidP="004D4198">
      <w:pPr>
        <w:bidi w:val="0"/>
      </w:pPr>
    </w:p>
    <w:p w14:paraId="21FF1169" w14:textId="6AAEAD78" w:rsidR="004D4198" w:rsidRDefault="00BE0F2C" w:rsidP="004D4198">
      <w:pPr>
        <w:bidi w:val="0"/>
      </w:pPr>
      <w:r>
        <w:t xml:space="preserve">Promoting events and increasing sales </w:t>
      </w:r>
      <w:r w:rsidR="004D4198">
        <w:t xml:space="preserve"> </w:t>
      </w:r>
    </w:p>
    <w:p w14:paraId="07321CB3" w14:textId="77777777" w:rsidR="00F16B51" w:rsidRDefault="00F16B51" w:rsidP="00BE0F2C">
      <w:pPr>
        <w:bidi w:val="0"/>
      </w:pPr>
    </w:p>
    <w:p w14:paraId="4A41BC12" w14:textId="418D3157" w:rsidR="00BE0F2C" w:rsidRDefault="00BE0F2C" w:rsidP="00F16B51">
      <w:pPr>
        <w:bidi w:val="0"/>
      </w:pPr>
      <w:r>
        <w:t xml:space="preserve">Tools for managing </w:t>
      </w:r>
      <w:r w:rsidR="008E2B9F">
        <w:t>audience</w:t>
      </w:r>
      <w:r>
        <w:t xml:space="preserve"> relations</w:t>
      </w:r>
    </w:p>
    <w:p w14:paraId="60BFA0E3" w14:textId="77777777" w:rsidR="00F16B51" w:rsidRDefault="00F16B51" w:rsidP="00BE0F2C">
      <w:pPr>
        <w:bidi w:val="0"/>
      </w:pPr>
    </w:p>
    <w:p w14:paraId="225B854A" w14:textId="2883BB92" w:rsidR="00BE0F2C" w:rsidRDefault="00BE0F2C" w:rsidP="00F16B51">
      <w:pPr>
        <w:bidi w:val="0"/>
      </w:pPr>
      <w:r>
        <w:t>Advanced ticket sales</w:t>
      </w:r>
    </w:p>
    <w:p w14:paraId="4668BAD3" w14:textId="3AD3F91C" w:rsidR="00BE0F2C" w:rsidRDefault="00BE0F2C" w:rsidP="00BE0F2C">
      <w:pPr>
        <w:bidi w:val="0"/>
      </w:pPr>
    </w:p>
    <w:p w14:paraId="71087372" w14:textId="0A79B47D" w:rsidR="00BE0F2C" w:rsidRPr="005D7376" w:rsidRDefault="00BE0F2C" w:rsidP="00BE0F2C">
      <w:pPr>
        <w:bidi w:val="0"/>
        <w:rPr>
          <w:b/>
          <w:bCs/>
        </w:rPr>
      </w:pPr>
      <w:r w:rsidRPr="005D7376">
        <w:rPr>
          <w:b/>
          <w:bCs/>
        </w:rPr>
        <w:t>So how does it work?</w:t>
      </w:r>
    </w:p>
    <w:p w14:paraId="7A0DC76B" w14:textId="0451F92C" w:rsidR="00BE0F2C" w:rsidRDefault="00271432" w:rsidP="00BE0F2C">
      <w:pPr>
        <w:bidi w:val="0"/>
      </w:pPr>
      <w:r>
        <w:t>#</w:t>
      </w:r>
      <w:proofErr w:type="spellStart"/>
      <w:r w:rsidR="00BE0F2C">
        <w:t>verysimple</w:t>
      </w:r>
      <w:proofErr w:type="spellEnd"/>
    </w:p>
    <w:p w14:paraId="7E5A21C1" w14:textId="37FC4069" w:rsidR="00BE0F2C" w:rsidRDefault="00BE0F2C" w:rsidP="00BE0F2C">
      <w:pPr>
        <w:bidi w:val="0"/>
      </w:pPr>
    </w:p>
    <w:p w14:paraId="633FBD68" w14:textId="79A6BA4E" w:rsidR="00B407DE" w:rsidRPr="00B407DE" w:rsidRDefault="00B407DE" w:rsidP="00B407DE">
      <w:pPr>
        <w:bidi w:val="0"/>
        <w:jc w:val="center"/>
        <w:rPr>
          <w:b/>
          <w:bCs/>
          <w:i/>
          <w:iCs/>
        </w:rPr>
      </w:pPr>
      <w:r w:rsidRPr="00B407DE">
        <w:rPr>
          <w:b/>
          <w:bCs/>
          <w:i/>
          <w:iCs/>
        </w:rPr>
        <w:t>Before the event</w:t>
      </w:r>
    </w:p>
    <w:p w14:paraId="7E4E1BA2" w14:textId="77777777" w:rsidR="00B407DE" w:rsidRDefault="00B407DE" w:rsidP="00BE0F2C">
      <w:pPr>
        <w:bidi w:val="0"/>
        <w:contextualSpacing/>
        <w:rPr>
          <w:b/>
          <w:bCs/>
        </w:rPr>
      </w:pPr>
    </w:p>
    <w:p w14:paraId="78F31996" w14:textId="77777777" w:rsidR="00B407DE" w:rsidRDefault="00B407DE" w:rsidP="00B407DE">
      <w:pPr>
        <w:bidi w:val="0"/>
        <w:contextualSpacing/>
        <w:rPr>
          <w:b/>
          <w:bCs/>
        </w:rPr>
      </w:pPr>
    </w:p>
    <w:p w14:paraId="0E0FB61C" w14:textId="15870C64" w:rsidR="00BE0F2C" w:rsidRPr="005D7376" w:rsidRDefault="00BE0F2C" w:rsidP="00B407DE">
      <w:pPr>
        <w:bidi w:val="0"/>
        <w:contextualSpacing/>
        <w:rPr>
          <w:b/>
          <w:bCs/>
        </w:rPr>
      </w:pPr>
      <w:r w:rsidRPr="005D7376">
        <w:rPr>
          <w:b/>
          <w:bCs/>
        </w:rPr>
        <w:t xml:space="preserve">Create a ticket </w:t>
      </w:r>
      <w:r w:rsidR="008E2B9F">
        <w:rPr>
          <w:b/>
          <w:bCs/>
        </w:rPr>
        <w:t>selling</w:t>
      </w:r>
      <w:r w:rsidRPr="005D7376">
        <w:rPr>
          <w:b/>
          <w:bCs/>
        </w:rPr>
        <w:t xml:space="preserve"> webpage for your event, within minutes, and for free</w:t>
      </w:r>
    </w:p>
    <w:p w14:paraId="7B687C69" w14:textId="4DE494D8" w:rsidR="00BE0F2C" w:rsidRDefault="00BE0F2C" w:rsidP="00590B98">
      <w:pPr>
        <w:pStyle w:val="ListParagraph"/>
        <w:numPr>
          <w:ilvl w:val="0"/>
          <w:numId w:val="1"/>
        </w:numPr>
        <w:bidi w:val="0"/>
      </w:pPr>
      <w:r>
        <w:t xml:space="preserve">Choose colors, add images, clips and more. </w:t>
      </w:r>
    </w:p>
    <w:p w14:paraId="552EF5CA" w14:textId="1A4159A2" w:rsidR="00BE0F2C" w:rsidRDefault="00BE0F2C" w:rsidP="00590B98">
      <w:pPr>
        <w:pStyle w:val="ListParagraph"/>
        <w:numPr>
          <w:ilvl w:val="0"/>
          <w:numId w:val="1"/>
        </w:numPr>
        <w:bidi w:val="0"/>
      </w:pPr>
      <w:r>
        <w:t xml:space="preserve">Our </w:t>
      </w:r>
      <w:r w:rsidR="008E2B9F">
        <w:t>web</w:t>
      </w:r>
      <w:r>
        <w:t xml:space="preserve">pages are </w:t>
      </w:r>
      <w:r w:rsidR="005D7376" w:rsidRPr="0048418C">
        <w:t>mobile responsive</w:t>
      </w:r>
      <w:r>
        <w:t xml:space="preserve"> </w:t>
      </w:r>
      <w:r w:rsidR="005D7376">
        <w:t>and quick and easy to order from on any device</w:t>
      </w:r>
      <w:r w:rsidR="008E2B9F">
        <w:t>.</w:t>
      </w:r>
    </w:p>
    <w:p w14:paraId="0D39CD4D" w14:textId="7754681E" w:rsidR="005D7376" w:rsidRDefault="005D7376" w:rsidP="005D7376">
      <w:pPr>
        <w:bidi w:val="0"/>
      </w:pPr>
    </w:p>
    <w:p w14:paraId="459305B0" w14:textId="77777777" w:rsidR="00590B98" w:rsidRPr="00590B98" w:rsidRDefault="005D7376" w:rsidP="005D7376">
      <w:pPr>
        <w:bidi w:val="0"/>
        <w:contextualSpacing/>
        <w:rPr>
          <w:b/>
          <w:bCs/>
        </w:rPr>
      </w:pPr>
      <w:r w:rsidRPr="00590B98">
        <w:rPr>
          <w:b/>
          <w:bCs/>
        </w:rPr>
        <w:t>Define tickets for sale</w:t>
      </w:r>
    </w:p>
    <w:p w14:paraId="548FD791" w14:textId="77777777" w:rsidR="00590B98" w:rsidRDefault="005D7376" w:rsidP="00590B98">
      <w:pPr>
        <w:pStyle w:val="ListParagraph"/>
        <w:numPr>
          <w:ilvl w:val="0"/>
          <w:numId w:val="2"/>
        </w:numPr>
        <w:bidi w:val="0"/>
      </w:pPr>
      <w:r>
        <w:t>ticket types, prices</w:t>
      </w:r>
    </w:p>
    <w:p w14:paraId="391F37BA" w14:textId="77777777" w:rsidR="00590B98" w:rsidRDefault="005D7376" w:rsidP="005D7376">
      <w:pPr>
        <w:pStyle w:val="ListParagraph"/>
        <w:numPr>
          <w:ilvl w:val="0"/>
          <w:numId w:val="2"/>
        </w:numPr>
        <w:bidi w:val="0"/>
      </w:pPr>
      <w:r>
        <w:t>support for venues with assigned seat</w:t>
      </w:r>
      <w:r w:rsidR="00866B6C">
        <w:t>ing</w:t>
      </w:r>
    </w:p>
    <w:p w14:paraId="7E260263" w14:textId="40049306" w:rsidR="00590B98" w:rsidRDefault="00590B98" w:rsidP="00590B98">
      <w:pPr>
        <w:bidi w:val="0"/>
      </w:pPr>
    </w:p>
    <w:p w14:paraId="0A893123" w14:textId="28CB38C2" w:rsidR="00590B98" w:rsidRPr="00590B98" w:rsidRDefault="00590B98" w:rsidP="00590B98">
      <w:pPr>
        <w:bidi w:val="0"/>
        <w:rPr>
          <w:b/>
          <w:bCs/>
        </w:rPr>
      </w:pPr>
      <w:r>
        <w:rPr>
          <w:b/>
          <w:bCs/>
        </w:rPr>
        <w:t xml:space="preserve">So many options </w:t>
      </w:r>
      <w:r w:rsidRPr="00590B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DF52C1" w14:textId="76A7596C" w:rsidR="00590B98" w:rsidRDefault="008752F7" w:rsidP="00590B98">
      <w:pPr>
        <w:pStyle w:val="ListParagraph"/>
        <w:numPr>
          <w:ilvl w:val="0"/>
          <w:numId w:val="2"/>
        </w:numPr>
        <w:bidi w:val="0"/>
      </w:pPr>
      <w:ins w:id="0" w:author="Shira Marom" w:date="2018-10-23T12:44:00Z">
        <w:r>
          <w:t>A</w:t>
        </w:r>
      </w:ins>
      <w:del w:id="1" w:author="Shira Marom" w:date="2018-10-23T12:44:00Z">
        <w:r w:rsidR="005D7376" w:rsidDel="008752F7">
          <w:delText>a</w:delText>
        </w:r>
      </w:del>
      <w:r w:rsidR="005D7376">
        <w:t xml:space="preserve">dd questions to your order form for </w:t>
      </w:r>
      <w:del w:id="2" w:author="Shira Marom" w:date="2018-10-23T12:44:00Z">
        <w:r w:rsidR="00866B6C" w:rsidDel="008752F7">
          <w:delText>and</w:delText>
        </w:r>
        <w:r w:rsidR="005D7376" w:rsidDel="008752F7">
          <w:delText xml:space="preserve"> </w:delText>
        </w:r>
      </w:del>
      <w:r w:rsidR="005D7376">
        <w:t>more information from your audience</w:t>
      </w:r>
    </w:p>
    <w:p w14:paraId="53B5350D" w14:textId="54D72E24" w:rsidR="00590B98" w:rsidRDefault="00590B98" w:rsidP="00590B98">
      <w:pPr>
        <w:pStyle w:val="ListParagraph"/>
        <w:numPr>
          <w:ilvl w:val="0"/>
          <w:numId w:val="2"/>
        </w:numPr>
        <w:bidi w:val="0"/>
      </w:pPr>
      <w:r>
        <w:t>Embed</w:t>
      </w:r>
      <w:r w:rsidR="005D7376">
        <w:t xml:space="preserve"> the sales module on your website and Facebook</w:t>
      </w:r>
    </w:p>
    <w:p w14:paraId="754F7D1E" w14:textId="2F2995C4" w:rsidR="00590B98" w:rsidRDefault="00590B98" w:rsidP="00F16B51">
      <w:pPr>
        <w:pStyle w:val="ListParagraph"/>
        <w:numPr>
          <w:ilvl w:val="0"/>
          <w:numId w:val="2"/>
        </w:numPr>
        <w:bidi w:val="0"/>
      </w:pPr>
      <w:r>
        <w:t xml:space="preserve">User management - </w:t>
      </w:r>
      <w:r w:rsidR="00F16B51">
        <w:t>add users for your staff</w:t>
      </w:r>
    </w:p>
    <w:p w14:paraId="69634EBA" w14:textId="3DA63269" w:rsidR="00590B98" w:rsidRDefault="00590B98" w:rsidP="00590B98">
      <w:pPr>
        <w:bidi w:val="0"/>
      </w:pPr>
    </w:p>
    <w:p w14:paraId="2BE8A84F" w14:textId="178DA117" w:rsidR="00590B98" w:rsidRDefault="00590B98" w:rsidP="00590B98">
      <w:pPr>
        <w:bidi w:val="0"/>
      </w:pPr>
    </w:p>
    <w:p w14:paraId="2F69A049" w14:textId="77777777" w:rsidR="00590B98" w:rsidRDefault="00590B98" w:rsidP="00590B98">
      <w:pPr>
        <w:bidi w:val="0"/>
      </w:pPr>
    </w:p>
    <w:p w14:paraId="2A20F5EC" w14:textId="3D9FFC7E" w:rsidR="00590B98" w:rsidRPr="00B407DE" w:rsidRDefault="00590B98" w:rsidP="00590B98">
      <w:pPr>
        <w:bidi w:val="0"/>
        <w:rPr>
          <w:b/>
          <w:bCs/>
        </w:rPr>
      </w:pPr>
      <w:r w:rsidRPr="00B407DE">
        <w:rPr>
          <w:b/>
          <w:bCs/>
        </w:rPr>
        <w:t>Event promotion made easy</w:t>
      </w:r>
    </w:p>
    <w:p w14:paraId="7B9724FF" w14:textId="77777777" w:rsidR="00590B98" w:rsidRDefault="00F16B51" w:rsidP="00590B98">
      <w:pPr>
        <w:pStyle w:val="ListParagraph"/>
        <w:numPr>
          <w:ilvl w:val="0"/>
          <w:numId w:val="2"/>
        </w:numPr>
        <w:bidi w:val="0"/>
      </w:pPr>
      <w:r>
        <w:t>Import audience lists to the system</w:t>
      </w:r>
    </w:p>
    <w:p w14:paraId="4F5F64D8" w14:textId="77777777" w:rsidR="00590B98" w:rsidRDefault="00F16B51" w:rsidP="00F16B51">
      <w:pPr>
        <w:pStyle w:val="ListParagraph"/>
        <w:numPr>
          <w:ilvl w:val="0"/>
          <w:numId w:val="2"/>
        </w:numPr>
        <w:bidi w:val="0"/>
      </w:pPr>
      <w:r>
        <w:t>Send invitations via email and text messages</w:t>
      </w:r>
    </w:p>
    <w:p w14:paraId="2F0E321F" w14:textId="77777777" w:rsidR="00590B98" w:rsidRDefault="00F16B51" w:rsidP="00590B98">
      <w:pPr>
        <w:pStyle w:val="ListParagraph"/>
        <w:numPr>
          <w:ilvl w:val="0"/>
          <w:numId w:val="2"/>
        </w:numPr>
        <w:bidi w:val="0"/>
      </w:pPr>
      <w:r>
        <w:t>Send personal invitations with discounts for selected audiences and friends</w:t>
      </w:r>
    </w:p>
    <w:p w14:paraId="0361959C" w14:textId="77777777" w:rsidR="00590B98" w:rsidRDefault="00F16B51" w:rsidP="00590B98">
      <w:pPr>
        <w:pStyle w:val="ListParagraph"/>
        <w:numPr>
          <w:ilvl w:val="0"/>
          <w:numId w:val="2"/>
        </w:numPr>
        <w:bidi w:val="0"/>
      </w:pPr>
      <w:r>
        <w:t xml:space="preserve">Send free tickets </w:t>
      </w:r>
      <w:r w:rsidR="00866B6C">
        <w:t>for invitees</w:t>
      </w:r>
    </w:p>
    <w:p w14:paraId="1EB41470" w14:textId="33DF9E49" w:rsidR="00F16B51" w:rsidRDefault="00F16B51" w:rsidP="00590B98">
      <w:pPr>
        <w:pStyle w:val="ListParagraph"/>
        <w:numPr>
          <w:ilvl w:val="0"/>
          <w:numId w:val="2"/>
        </w:numPr>
        <w:bidi w:val="0"/>
      </w:pPr>
      <w:r>
        <w:t>Add and manag</w:t>
      </w:r>
      <w:r w:rsidR="00590B98">
        <w:t>e</w:t>
      </w:r>
      <w:r>
        <w:t xml:space="preserve"> your event promoters</w:t>
      </w:r>
    </w:p>
    <w:p w14:paraId="213660BE" w14:textId="77777777" w:rsidR="00B407DE" w:rsidRDefault="00590B98" w:rsidP="00F16B51">
      <w:pPr>
        <w:pStyle w:val="ListParagraph"/>
        <w:numPr>
          <w:ilvl w:val="0"/>
          <w:numId w:val="2"/>
        </w:numPr>
        <w:bidi w:val="0"/>
      </w:pPr>
      <w:r>
        <w:t>Define discounts and further incentives for those who share the event</w:t>
      </w:r>
    </w:p>
    <w:p w14:paraId="2C89483D" w14:textId="70BADED0" w:rsidR="00F16B51" w:rsidRDefault="00B407DE" w:rsidP="00B407DE">
      <w:pPr>
        <w:pStyle w:val="ListParagraph"/>
        <w:numPr>
          <w:ilvl w:val="0"/>
          <w:numId w:val="2"/>
        </w:numPr>
        <w:bidi w:val="0"/>
      </w:pPr>
      <w:r>
        <w:t>Ad</w:t>
      </w:r>
      <w:r w:rsidR="00F16B51">
        <w:t>d Facebook and Google pixels for monitoring sales and managing campaigns</w:t>
      </w:r>
    </w:p>
    <w:p w14:paraId="5BA05E43" w14:textId="212997B7" w:rsidR="00F16B51" w:rsidRDefault="00F16B51" w:rsidP="00F16B51">
      <w:pPr>
        <w:bidi w:val="0"/>
      </w:pPr>
    </w:p>
    <w:p w14:paraId="53AE03A6" w14:textId="58D48E96" w:rsidR="00B407DE" w:rsidRPr="00B407DE" w:rsidRDefault="00B407DE" w:rsidP="00B407DE">
      <w:pPr>
        <w:bidi w:val="0"/>
        <w:jc w:val="center"/>
        <w:rPr>
          <w:b/>
          <w:bCs/>
          <w:i/>
          <w:iCs/>
        </w:rPr>
      </w:pPr>
      <w:r w:rsidRPr="00B407DE">
        <w:rPr>
          <w:b/>
          <w:bCs/>
          <w:i/>
          <w:iCs/>
        </w:rPr>
        <w:t>During the event</w:t>
      </w:r>
    </w:p>
    <w:p w14:paraId="7968738D" w14:textId="77777777" w:rsidR="00B407DE" w:rsidRDefault="00B407DE" w:rsidP="00B407DE">
      <w:pPr>
        <w:bidi w:val="0"/>
      </w:pPr>
    </w:p>
    <w:p w14:paraId="5346D8F5" w14:textId="080108D2" w:rsidR="00F16B51" w:rsidRPr="00866B6C" w:rsidRDefault="00F16B51" w:rsidP="00F16B51">
      <w:pPr>
        <w:bidi w:val="0"/>
        <w:contextualSpacing/>
        <w:rPr>
          <w:b/>
          <w:bCs/>
        </w:rPr>
      </w:pPr>
      <w:r w:rsidRPr="00866B6C">
        <w:rPr>
          <w:b/>
          <w:bCs/>
        </w:rPr>
        <w:t xml:space="preserve">Real-time sale management </w:t>
      </w:r>
    </w:p>
    <w:p w14:paraId="758D2DD3" w14:textId="77777777" w:rsidR="00B407DE" w:rsidRDefault="00F16B51" w:rsidP="00F16B51">
      <w:pPr>
        <w:pStyle w:val="ListParagraph"/>
        <w:numPr>
          <w:ilvl w:val="0"/>
          <w:numId w:val="3"/>
        </w:numPr>
        <w:bidi w:val="0"/>
      </w:pPr>
      <w:r>
        <w:t>Receive updated data 24/7</w:t>
      </w:r>
    </w:p>
    <w:p w14:paraId="1132CD4B" w14:textId="77777777" w:rsidR="00B407DE" w:rsidRDefault="00F16B51" w:rsidP="00F16B51">
      <w:pPr>
        <w:pStyle w:val="ListParagraph"/>
        <w:numPr>
          <w:ilvl w:val="0"/>
          <w:numId w:val="3"/>
        </w:numPr>
        <w:bidi w:val="0"/>
      </w:pPr>
      <w:r>
        <w:t>Add tickets, update prices, create discount codes and more, in real time</w:t>
      </w:r>
    </w:p>
    <w:p w14:paraId="69FD586D" w14:textId="34B54A8A" w:rsidR="00B407DE" w:rsidRDefault="00F16B51" w:rsidP="00B407DE">
      <w:pPr>
        <w:pStyle w:val="ListParagraph"/>
        <w:numPr>
          <w:ilvl w:val="0"/>
          <w:numId w:val="3"/>
        </w:numPr>
        <w:bidi w:val="0"/>
      </w:pPr>
      <w:r>
        <w:t xml:space="preserve">Update </w:t>
      </w:r>
      <w:r w:rsidR="00866B6C">
        <w:t>your</w:t>
      </w:r>
      <w:r>
        <w:t xml:space="preserve"> audience – send an email/text message to ticket purchasers</w:t>
      </w:r>
    </w:p>
    <w:p w14:paraId="2C26A14D" w14:textId="5C2ED4CD" w:rsidR="00B407DE" w:rsidRPr="00B407DE" w:rsidRDefault="00B407DE" w:rsidP="00B407DE">
      <w:pPr>
        <w:bidi w:val="0"/>
        <w:rPr>
          <w:b/>
          <w:bCs/>
        </w:rPr>
      </w:pPr>
      <w:r w:rsidRPr="00B407DE">
        <w:rPr>
          <w:b/>
          <w:bCs/>
        </w:rPr>
        <w:t>And also:</w:t>
      </w:r>
    </w:p>
    <w:p w14:paraId="4363D8CE" w14:textId="77777777" w:rsidR="00B407DE" w:rsidRDefault="00D20E6A" w:rsidP="00E40589">
      <w:pPr>
        <w:pStyle w:val="ListParagraph"/>
        <w:numPr>
          <w:ilvl w:val="0"/>
          <w:numId w:val="3"/>
        </w:numPr>
        <w:bidi w:val="0"/>
      </w:pPr>
      <w:r>
        <w:t>Issu</w:t>
      </w:r>
      <w:r w:rsidR="00B407DE">
        <w:t>e</w:t>
      </w:r>
      <w:r>
        <w:t xml:space="preserve"> </w:t>
      </w:r>
      <w:r w:rsidR="00E40589">
        <w:t xml:space="preserve">automatic </w:t>
      </w:r>
      <w:r>
        <w:t xml:space="preserve">invoices </w:t>
      </w:r>
    </w:p>
    <w:p w14:paraId="309FB9C7" w14:textId="29CA962F" w:rsidR="00E40589" w:rsidRDefault="00E40589" w:rsidP="00B407DE">
      <w:pPr>
        <w:pStyle w:val="ListParagraph"/>
        <w:numPr>
          <w:ilvl w:val="0"/>
          <w:numId w:val="3"/>
        </w:numPr>
        <w:bidi w:val="0"/>
      </w:pPr>
      <w:r>
        <w:t>Multilingual support</w:t>
      </w:r>
    </w:p>
    <w:p w14:paraId="30547994" w14:textId="0D1E81AB" w:rsidR="00B407DE" w:rsidRDefault="00B407DE" w:rsidP="00B407DE">
      <w:pPr>
        <w:pStyle w:val="ListParagraph"/>
        <w:numPr>
          <w:ilvl w:val="0"/>
          <w:numId w:val="3"/>
        </w:numPr>
        <w:bidi w:val="0"/>
      </w:pPr>
      <w:r>
        <w:t>Secure</w:t>
      </w:r>
      <w:ins w:id="3" w:author="Shira Marom" w:date="2018-10-23T12:45:00Z">
        <w:r w:rsidR="008752F7">
          <w:t>d</w:t>
        </w:r>
      </w:ins>
      <w:r>
        <w:t xml:space="preserve"> payment with all leading credit cards and PayPal</w:t>
      </w:r>
    </w:p>
    <w:p w14:paraId="5BF064B6" w14:textId="77777777" w:rsidR="00B407DE" w:rsidRDefault="00B407DE" w:rsidP="00B407DE">
      <w:pPr>
        <w:pStyle w:val="ListParagraph"/>
        <w:bidi w:val="0"/>
        <w:rPr>
          <w:rtl/>
        </w:rPr>
      </w:pPr>
    </w:p>
    <w:p w14:paraId="241DA4FD" w14:textId="204F319D" w:rsidR="00E40589" w:rsidRDefault="00E40589" w:rsidP="00E40589">
      <w:pPr>
        <w:bidi w:val="0"/>
      </w:pPr>
    </w:p>
    <w:p w14:paraId="192F1440" w14:textId="446391DF" w:rsidR="00E40589" w:rsidRPr="00B407DE" w:rsidRDefault="00866B6C" w:rsidP="00E40589">
      <w:pPr>
        <w:bidi w:val="0"/>
        <w:contextualSpacing/>
        <w:rPr>
          <w:b/>
          <w:bCs/>
        </w:rPr>
      </w:pPr>
      <w:r w:rsidRPr="00B407DE">
        <w:rPr>
          <w:b/>
          <w:bCs/>
        </w:rPr>
        <w:t>Audience en</w:t>
      </w:r>
      <w:r w:rsidR="009C7C6D" w:rsidRPr="00B407DE">
        <w:rPr>
          <w:b/>
          <w:bCs/>
        </w:rPr>
        <w:t xml:space="preserve">trance </w:t>
      </w:r>
      <w:r w:rsidRPr="00B407DE">
        <w:rPr>
          <w:b/>
          <w:bCs/>
        </w:rPr>
        <w:t>flow to</w:t>
      </w:r>
      <w:r w:rsidR="009C7C6D" w:rsidRPr="00B407DE">
        <w:rPr>
          <w:b/>
          <w:bCs/>
        </w:rPr>
        <w:t xml:space="preserve"> the event</w:t>
      </w:r>
    </w:p>
    <w:p w14:paraId="7015F6FF" w14:textId="6788FFDC" w:rsidR="00B407DE" w:rsidRDefault="009C7C6D" w:rsidP="00B407DE">
      <w:pPr>
        <w:pStyle w:val="ListParagraph"/>
        <w:numPr>
          <w:ilvl w:val="0"/>
          <w:numId w:val="4"/>
        </w:numPr>
        <w:bidi w:val="0"/>
      </w:pPr>
      <w:r>
        <w:t>Scan</w:t>
      </w:r>
      <w:r w:rsidR="00B407DE">
        <w:t xml:space="preserve"> </w:t>
      </w:r>
      <w:r>
        <w:t>electronic tickets sen</w:t>
      </w:r>
      <w:r w:rsidR="00866B6C">
        <w:t>t</w:t>
      </w:r>
      <w:r>
        <w:t xml:space="preserve"> to purchasers </w:t>
      </w:r>
      <w:r w:rsidR="00866B6C">
        <w:t>via</w:t>
      </w:r>
      <w:r>
        <w:t xml:space="preserve"> email and text messages </w:t>
      </w:r>
      <w:r w:rsidR="00866B6C">
        <w:t>with</w:t>
      </w:r>
      <w:r>
        <w:t xml:space="preserve"> our entrance management </w:t>
      </w:r>
      <w:r w:rsidR="00B407DE">
        <w:t>app</w:t>
      </w:r>
    </w:p>
    <w:p w14:paraId="1E803894" w14:textId="6661334B" w:rsidR="00B407DE" w:rsidRDefault="009C7C6D" w:rsidP="00B407DE">
      <w:pPr>
        <w:pStyle w:val="ListParagraph"/>
        <w:numPr>
          <w:ilvl w:val="0"/>
          <w:numId w:val="4"/>
        </w:numPr>
        <w:bidi w:val="0"/>
      </w:pPr>
      <w:del w:id="4" w:author="Shira Marom" w:date="2018-10-23T12:45:00Z">
        <w:r w:rsidDel="008752F7">
          <w:delText xml:space="preserve"> </w:delText>
        </w:r>
      </w:del>
      <w:bookmarkStart w:id="5" w:name="_GoBack"/>
      <w:bookmarkEnd w:id="5"/>
      <w:r w:rsidR="00B407DE">
        <w:t>S</w:t>
      </w:r>
      <w:r>
        <w:t>end</w:t>
      </w:r>
      <w:r w:rsidR="00B407DE">
        <w:t xml:space="preserve"> </w:t>
      </w:r>
      <w:r>
        <w:t>reminders and tickets to purchasers on day of event</w:t>
      </w:r>
    </w:p>
    <w:p w14:paraId="159AA65B" w14:textId="14AC4726" w:rsidR="009C7C6D" w:rsidRDefault="00B407DE" w:rsidP="00B407DE">
      <w:pPr>
        <w:pStyle w:val="ListParagraph"/>
        <w:numPr>
          <w:ilvl w:val="0"/>
          <w:numId w:val="4"/>
        </w:numPr>
        <w:bidi w:val="0"/>
      </w:pPr>
      <w:r>
        <w:t>O</w:t>
      </w:r>
      <w:r w:rsidR="009C7C6D">
        <w:t xml:space="preserve">ffline interface that works </w:t>
      </w:r>
      <w:r>
        <w:t>if internet access is limited</w:t>
      </w:r>
      <w:r w:rsidR="009C7C6D">
        <w:t xml:space="preserve"> </w:t>
      </w:r>
    </w:p>
    <w:p w14:paraId="30323D8B" w14:textId="308FBFA0" w:rsidR="00B407DE" w:rsidRDefault="00B407DE" w:rsidP="00B407DE">
      <w:pPr>
        <w:pStyle w:val="ListParagraph"/>
        <w:numPr>
          <w:ilvl w:val="0"/>
          <w:numId w:val="4"/>
        </w:numPr>
        <w:bidi w:val="0"/>
      </w:pPr>
      <w:r>
        <w:t>Sell tickets on-site</w:t>
      </w:r>
    </w:p>
    <w:p w14:paraId="484C6C85" w14:textId="097FB62C" w:rsidR="009C7C6D" w:rsidRDefault="009C7C6D" w:rsidP="009C7C6D">
      <w:pPr>
        <w:bidi w:val="0"/>
      </w:pPr>
    </w:p>
    <w:p w14:paraId="037C5DB3" w14:textId="77777777" w:rsidR="00B407DE" w:rsidRDefault="00B407DE" w:rsidP="00B407DE">
      <w:pPr>
        <w:bidi w:val="0"/>
        <w:rPr>
          <w:rtl/>
        </w:rPr>
      </w:pPr>
    </w:p>
    <w:p w14:paraId="2EC4CA6C" w14:textId="552359D8" w:rsidR="00B407DE" w:rsidRDefault="00B407DE" w:rsidP="00B407DE">
      <w:pPr>
        <w:bidi w:val="0"/>
        <w:jc w:val="center"/>
        <w:rPr>
          <w:b/>
          <w:bCs/>
          <w:i/>
          <w:iCs/>
        </w:rPr>
      </w:pPr>
      <w:r w:rsidRPr="00B407DE">
        <w:rPr>
          <w:b/>
          <w:bCs/>
          <w:i/>
          <w:iCs/>
        </w:rPr>
        <w:t>After the event</w:t>
      </w:r>
    </w:p>
    <w:p w14:paraId="483A87B0" w14:textId="77777777" w:rsidR="00B407DE" w:rsidRPr="00B407DE" w:rsidRDefault="00B407DE" w:rsidP="00B407DE">
      <w:pPr>
        <w:bidi w:val="0"/>
        <w:jc w:val="center"/>
        <w:rPr>
          <w:b/>
          <w:bCs/>
          <w:i/>
          <w:iCs/>
        </w:rPr>
      </w:pPr>
    </w:p>
    <w:p w14:paraId="421E7E69" w14:textId="6496AD1C" w:rsidR="00B407DE" w:rsidRDefault="009C7C6D" w:rsidP="00F4157A">
      <w:pPr>
        <w:pStyle w:val="ListParagraph"/>
        <w:numPr>
          <w:ilvl w:val="0"/>
          <w:numId w:val="5"/>
        </w:numPr>
        <w:bidi w:val="0"/>
      </w:pPr>
      <w:r>
        <w:rPr>
          <w:rFonts w:hint="cs"/>
        </w:rPr>
        <w:t>W</w:t>
      </w:r>
      <w:r>
        <w:t>ithdraw sales money into bank account</w:t>
      </w:r>
    </w:p>
    <w:p w14:paraId="79F07BF2" w14:textId="77777777" w:rsidR="00B407DE" w:rsidRDefault="009C7C6D" w:rsidP="00F4157A">
      <w:pPr>
        <w:pStyle w:val="ListParagraph"/>
        <w:numPr>
          <w:ilvl w:val="0"/>
          <w:numId w:val="5"/>
        </w:numPr>
        <w:bidi w:val="0"/>
      </w:pPr>
      <w:r>
        <w:t>View sales data, issuing reports, viewing data about the event's audience, segmentation by age, gender and more.</w:t>
      </w:r>
    </w:p>
    <w:p w14:paraId="25A43554" w14:textId="3E3E5FDD" w:rsidR="009C7C6D" w:rsidRDefault="009C7C6D" w:rsidP="00B407DE">
      <w:pPr>
        <w:pStyle w:val="ListParagraph"/>
        <w:numPr>
          <w:ilvl w:val="0"/>
          <w:numId w:val="5"/>
        </w:numPr>
        <w:bidi w:val="0"/>
      </w:pPr>
      <w:r>
        <w:lastRenderedPageBreak/>
        <w:t>We save your data until your next event</w:t>
      </w:r>
    </w:p>
    <w:p w14:paraId="62582CAA" w14:textId="77777777" w:rsidR="009C7C6D" w:rsidRDefault="009C7C6D" w:rsidP="009C7C6D">
      <w:pPr>
        <w:bidi w:val="0"/>
      </w:pPr>
    </w:p>
    <w:p w14:paraId="01A8261A" w14:textId="6C83038C" w:rsidR="00F16B51" w:rsidRDefault="00F16B51" w:rsidP="00F16B51">
      <w:pPr>
        <w:bidi w:val="0"/>
      </w:pPr>
    </w:p>
    <w:p w14:paraId="792C09AB" w14:textId="77777777" w:rsidR="00E40589" w:rsidRDefault="00E40589" w:rsidP="00E40589">
      <w:pPr>
        <w:bidi w:val="0"/>
      </w:pPr>
    </w:p>
    <w:p w14:paraId="7C2B2EBF" w14:textId="6A7E4B8C" w:rsidR="005D7376" w:rsidRDefault="005D7376" w:rsidP="005D7376">
      <w:pPr>
        <w:bidi w:val="0"/>
      </w:pPr>
      <w:r>
        <w:t xml:space="preserve"> </w:t>
      </w:r>
    </w:p>
    <w:p w14:paraId="11B7D04F" w14:textId="7EE10753" w:rsidR="004D4198" w:rsidRDefault="004D4198" w:rsidP="004D4198">
      <w:pPr>
        <w:bidi w:val="0"/>
      </w:pPr>
    </w:p>
    <w:p w14:paraId="19E2FA9C" w14:textId="77777777" w:rsidR="005D7376" w:rsidRDefault="005D7376" w:rsidP="005D7376">
      <w:pPr>
        <w:bidi w:val="0"/>
        <w:rPr>
          <w:rtl/>
        </w:rPr>
      </w:pPr>
    </w:p>
    <w:sectPr w:rsidR="005D7376" w:rsidSect="00251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06F"/>
    <w:multiLevelType w:val="hybridMultilevel"/>
    <w:tmpl w:val="64F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95DD6"/>
    <w:multiLevelType w:val="hybridMultilevel"/>
    <w:tmpl w:val="267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6A50"/>
    <w:multiLevelType w:val="hybridMultilevel"/>
    <w:tmpl w:val="BE2E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220EE"/>
    <w:multiLevelType w:val="hybridMultilevel"/>
    <w:tmpl w:val="F89C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54815"/>
    <w:multiLevelType w:val="hybridMultilevel"/>
    <w:tmpl w:val="D9AA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ira Marom">
    <w15:presenceInfo w15:providerId="None" w15:userId="Shira Mar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98"/>
    <w:rsid w:val="001C7E31"/>
    <w:rsid w:val="002511C8"/>
    <w:rsid w:val="00271432"/>
    <w:rsid w:val="0048418C"/>
    <w:rsid w:val="004D4198"/>
    <w:rsid w:val="00590B98"/>
    <w:rsid w:val="005D7376"/>
    <w:rsid w:val="0066120C"/>
    <w:rsid w:val="00866B6C"/>
    <w:rsid w:val="008752F7"/>
    <w:rsid w:val="008E2B9F"/>
    <w:rsid w:val="00947992"/>
    <w:rsid w:val="009C7C6D"/>
    <w:rsid w:val="00B407DE"/>
    <w:rsid w:val="00BA1A62"/>
    <w:rsid w:val="00BE0F2C"/>
    <w:rsid w:val="00D20E6A"/>
    <w:rsid w:val="00DE70E3"/>
    <w:rsid w:val="00E27FEA"/>
    <w:rsid w:val="00E40589"/>
    <w:rsid w:val="00F16B51"/>
    <w:rsid w:val="00F4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AC3C"/>
  <w15:chartTrackingRefBased/>
  <w15:docId w15:val="{F42A3393-82BF-487F-A52F-609C2055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Marom</dc:creator>
  <cp:keywords/>
  <dc:description/>
  <cp:lastModifiedBy>Shira Marom</cp:lastModifiedBy>
  <cp:revision>3</cp:revision>
  <dcterms:created xsi:type="dcterms:W3CDTF">2018-10-23T09:39:00Z</dcterms:created>
  <dcterms:modified xsi:type="dcterms:W3CDTF">2018-10-23T09:46:00Z</dcterms:modified>
</cp:coreProperties>
</file>